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zw8u9ttuhp0" w:id="0"/>
      <w:bookmarkEnd w:id="0"/>
      <w:r w:rsidDel="00000000" w:rsidR="00000000" w:rsidRPr="00000000">
        <w:rPr>
          <w:b w:val="1"/>
          <w:u w:val="single"/>
          <w:rtl w:val="0"/>
        </w:rPr>
        <w:t xml:space="preserve">Handover Fragment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I3</w:t>
        <w:tab/>
        <w:t xml:space="preserve">Client: Dr. Hannes Hermann</w:t>
      </w:r>
    </w:p>
    <w:p w:rsidR="00000000" w:rsidDel="00000000" w:rsidP="00000000" w:rsidRDefault="00000000" w:rsidRPr="00000000" w14:paraId="00000003">
      <w:pPr>
        <w:pStyle w:val="Heading1"/>
        <w:rPr>
          <w:b w:val="1"/>
          <w:u w:val="single"/>
        </w:rPr>
      </w:pPr>
      <w:bookmarkStart w:colFirst="0" w:colLast="0" w:name="_bym86bdwl7bp" w:id="1"/>
      <w:bookmarkEnd w:id="1"/>
      <w:r w:rsidDel="00000000" w:rsidR="00000000" w:rsidRPr="00000000">
        <w:rPr>
          <w:b w:val="1"/>
          <w:u w:val="single"/>
          <w:rtl w:val="0"/>
        </w:rPr>
        <w:t xml:space="preserve">Functional Requirements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4"/>
        <w:gridCol w:w="1344"/>
        <w:gridCol w:w="1344"/>
        <w:gridCol w:w="1305"/>
        <w:gridCol w:w="1335"/>
        <w:gridCol w:w="1344"/>
        <w:gridCol w:w="1344"/>
        <w:tblGridChange w:id="0">
          <w:tblGrid>
            <w:gridCol w:w="1344"/>
            <w:gridCol w:w="1344"/>
            <w:gridCol w:w="1344"/>
            <w:gridCol w:w="1305"/>
            <w:gridCol w:w="1335"/>
            <w:gridCol w:w="1344"/>
            <w:gridCol w:w="1344"/>
          </w:tblGrid>
        </w:tblGridChange>
      </w:tblGrid>
      <w:tr>
        <w:trPr>
          <w:cantSplit w:val="0"/>
          <w:trHeight w:val="101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Occasionally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Somewhat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Mostly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Fully Functional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  <w:del w:author="Isaac Ellis" w:id="0" w:date="2022-10-21T08:10:18Z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del w:author="Isaac Ellis" w:id="0" w:date="2022-10-21T08:10:18Z"/>
              </w:rPr>
            </w:pPr>
            <w:del w:author="Isaac Ellis" w:id="0" w:date="2022-10-21T08:10:18Z">
              <w:r w:rsidDel="00000000" w:rsidR="00000000" w:rsidRPr="00000000">
                <w:rPr>
                  <w:rtl w:val="0"/>
                </w:rPr>
                <w:delText xml:space="preserve">1.4</w:delText>
              </w:r>
            </w:del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del w:author="Isaac Ellis" w:id="0" w:date="2022-10-21T08:10:18Z"/>
              </w:rPr>
            </w:pPr>
            <w:del w:author="Isaac Ellis" w:id="0" w:date="2022-10-21T08:10:18Z">
              <w:r w:rsidDel="00000000" w:rsidR="00000000" w:rsidRPr="00000000">
                <w:rPr>
                  <w:rtl w:val="0"/>
                </w:rPr>
              </w:r>
            </w:del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del w:author="Isaac Ellis" w:id="0" w:date="2022-10-21T08:10:18Z"/>
              </w:rPr>
            </w:pPr>
            <w:del w:author="Isaac Ellis" w:id="0" w:date="2022-10-21T08:10:18Z">
              <w:r w:rsidDel="00000000" w:rsidR="00000000" w:rsidRPr="00000000">
                <w:rPr>
                  <w:rtl w:val="0"/>
                </w:rPr>
              </w:r>
            </w:del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del w:author="Isaac Ellis" w:id="0" w:date="2022-10-21T08:10:18Z"/>
              </w:rPr>
            </w:pPr>
            <w:del w:author="Isaac Ellis" w:id="0" w:date="2022-10-21T08:10:18Z">
              <w:r w:rsidDel="00000000" w:rsidR="00000000" w:rsidRPr="00000000">
                <w:rPr>
                  <w:rtl w:val="0"/>
                </w:rPr>
              </w:r>
            </w:del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del w:author="Isaac Ellis" w:id="0" w:date="2022-10-21T08:10:18Z"/>
              </w:rPr>
            </w:pPr>
            <w:del w:author="Isaac Ellis" w:id="0" w:date="2022-10-21T08:10:18Z">
              <w:r w:rsidDel="00000000" w:rsidR="00000000" w:rsidRPr="00000000">
                <w:rPr>
                  <w:rtl w:val="0"/>
                </w:rPr>
              </w:r>
            </w:del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del w:author="Isaac Ellis" w:id="0" w:date="2022-10-21T08:10:18Z"/>
              </w:rPr>
            </w:pPr>
            <w:del w:author="Isaac Ellis" w:id="0" w:date="2022-10-21T08:10:18Z">
              <w:r w:rsidDel="00000000" w:rsidR="00000000" w:rsidRPr="00000000">
                <w:rPr>
                  <w:rtl w:val="0"/>
                </w:rPr>
              </w:r>
            </w:del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del w:author="Isaac Ellis" w:id="0" w:date="2022-10-21T08:10:18Z"/>
              </w:rPr>
            </w:pPr>
            <w:del w:author="Isaac Ellis" w:id="0" w:date="2022-10-21T08:10:18Z">
              <w:r w:rsidDel="00000000" w:rsidR="00000000" w:rsidRPr="00000000">
                <w:rPr>
                  <w:rtl w:val="0"/>
                </w:rPr>
              </w:r>
            </w:del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Sanjay,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Occasionally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Somewhat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Mostly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Fully Functional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Sanjay,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  (Api/Tests only)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rPr>
          <w:b w:val="1"/>
          <w:u w:val="single"/>
        </w:rPr>
      </w:pPr>
      <w:bookmarkStart w:colFirst="0" w:colLast="0" w:name="_apt6vcmf40b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rPr>
          <w:b w:val="1"/>
          <w:u w:val="single"/>
        </w:rPr>
      </w:pPr>
      <w:bookmarkStart w:colFirst="0" w:colLast="0" w:name="_ron8ix3nl0le" w:id="3"/>
      <w:bookmarkEnd w:id="3"/>
      <w:r w:rsidDel="00000000" w:rsidR="00000000" w:rsidRPr="00000000">
        <w:rPr>
          <w:b w:val="1"/>
          <w:u w:val="single"/>
          <w:rtl w:val="0"/>
        </w:rPr>
        <w:t xml:space="preserve">FR List</w:t>
      </w:r>
    </w:p>
    <w:p w:rsidR="00000000" w:rsidDel="00000000" w:rsidP="00000000" w:rsidRDefault="00000000" w:rsidRPr="00000000" w14:paraId="000001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Signup</w:t>
      </w:r>
    </w:p>
    <w:p w:rsidR="00000000" w:rsidDel="00000000" w:rsidP="00000000" w:rsidRDefault="00000000" w:rsidRPr="00000000" w14:paraId="00000130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1.1 - The system must be able to send emails</w:t>
      </w:r>
    </w:p>
    <w:p w:rsidR="00000000" w:rsidDel="00000000" w:rsidP="00000000" w:rsidRDefault="00000000" w:rsidRPr="00000000" w14:paraId="00000131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1.2 - The system must create a new account for a student before their first ever test,</w:t>
      </w:r>
    </w:p>
    <w:p w:rsidR="00000000" w:rsidDel="00000000" w:rsidP="00000000" w:rsidRDefault="00000000" w:rsidRPr="00000000" w14:paraId="00000132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1.3 - The system must validate a users signup information(emails, names, student ids and passwords must be valid)</w:t>
      </w:r>
    </w:p>
    <w:p w:rsidR="00000000" w:rsidDel="00000000" w:rsidP="00000000" w:rsidRDefault="00000000" w:rsidRPr="00000000" w14:paraId="00000133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u w:val="single"/>
          <w:rtl w:val="0"/>
        </w:rPr>
        <w:t xml:space="preserve">Sign-In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2.1 - The system must alert the user if a match is not found for the entered ID with an “Invalid ID” message.</w:t>
      </w:r>
    </w:p>
    <w:p w:rsidR="00000000" w:rsidDel="00000000" w:rsidP="00000000" w:rsidRDefault="00000000" w:rsidRPr="00000000" w14:paraId="00000137">
      <w:pPr>
        <w:widowControl w:val="0"/>
        <w:spacing w:after="120" w:line="360" w:lineRule="auto"/>
        <w:ind w:left="0" w:right="326.38427734375" w:firstLine="0"/>
        <w:rPr/>
      </w:pPr>
      <w:r w:rsidDel="00000000" w:rsidR="00000000" w:rsidRPr="00000000">
        <w:rPr>
          <w:rtl w:val="0"/>
        </w:rPr>
        <w:t xml:space="preserve">2.2 - The system must warn the user when they attempt to log in using an account that hasn’t yet been activated and provide them with a link to begin the account activation process.</w:t>
      </w:r>
    </w:p>
    <w:p w:rsidR="00000000" w:rsidDel="00000000" w:rsidP="00000000" w:rsidRDefault="00000000" w:rsidRPr="00000000" w14:paraId="00000138">
      <w:pPr>
        <w:widowControl w:val="0"/>
        <w:spacing w:after="120" w:line="360" w:lineRule="auto"/>
        <w:ind w:left="0" w:right="326.38427734375" w:firstLine="0"/>
        <w:rPr/>
      </w:pPr>
      <w:r w:rsidDel="00000000" w:rsidR="00000000" w:rsidRPr="00000000">
        <w:rPr>
          <w:rtl w:val="0"/>
        </w:rPr>
        <w:t xml:space="preserve">2.3 - The system must alert the user if their password is incorrect</w:t>
      </w:r>
    </w:p>
    <w:p w:rsidR="00000000" w:rsidDel="00000000" w:rsidP="00000000" w:rsidRDefault="00000000" w:rsidRPr="00000000" w14:paraId="00000139">
      <w:pPr>
        <w:widowControl w:val="0"/>
        <w:spacing w:after="120" w:line="360" w:lineRule="auto"/>
        <w:ind w:left="0" w:right="326.38427734375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after="120" w:line="276" w:lineRule="auto"/>
        <w:ind w:left="0" w:right="326.38427734375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Password Reset </w:t>
        <w:br w:type="textWrapping"/>
      </w:r>
      <w:r w:rsidDel="00000000" w:rsidR="00000000" w:rsidRPr="00000000">
        <w:rPr>
          <w:rtl w:val="0"/>
        </w:rPr>
        <w:t xml:space="preserve">3.1 - The backend must be able to verify the user’s identity through the use of a user ID.</w:t>
      </w:r>
    </w:p>
    <w:p w:rsidR="00000000" w:rsidDel="00000000" w:rsidP="00000000" w:rsidRDefault="00000000" w:rsidRPr="00000000" w14:paraId="0000013B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3.2 - The system must be able to alert the user if the password which has been entered is incorrect.</w:t>
      </w:r>
    </w:p>
    <w:p w:rsidR="00000000" w:rsidDel="00000000" w:rsidP="00000000" w:rsidRDefault="00000000" w:rsidRPr="00000000" w14:paraId="0000013C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3.3 - The system must notify the user if the password they have entered does not meet the security requirements.</w:t>
      </w:r>
    </w:p>
    <w:p w:rsidR="00000000" w:rsidDel="00000000" w:rsidP="00000000" w:rsidRDefault="00000000" w:rsidRPr="00000000" w14:paraId="0000013D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20" w:line="276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Starting Assessment</w:t>
        <w:br w:type="textWrapping"/>
      </w:r>
      <w:r w:rsidDel="00000000" w:rsidR="00000000" w:rsidRPr="00000000">
        <w:rPr>
          <w:rtl w:val="0"/>
        </w:rPr>
        <w:t xml:space="preserve">4.1 - The system must be able workout what assessments the student can take at the current time</w:t>
      </w:r>
    </w:p>
    <w:p w:rsidR="00000000" w:rsidDel="00000000" w:rsidP="00000000" w:rsidRDefault="00000000" w:rsidRPr="00000000" w14:paraId="0000013F">
      <w:pPr>
        <w:spacing w:after="12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4.2 - The system must be able to present the user with plagiarism and banned manned material rules.</w:t>
      </w:r>
    </w:p>
    <w:p w:rsidR="00000000" w:rsidDel="00000000" w:rsidP="00000000" w:rsidRDefault="00000000" w:rsidRPr="00000000" w14:paraId="00000140">
      <w:pPr>
        <w:spacing w:after="12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20" w:line="276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Sitting Assessment </w:t>
        <w:br w:type="textWrapping"/>
      </w:r>
      <w:r w:rsidDel="00000000" w:rsidR="00000000" w:rsidRPr="00000000">
        <w:rPr>
          <w:rtl w:val="0"/>
        </w:rPr>
        <w:t xml:space="preserve">5.1 - The system must be able to display an accurate assessment timer</w:t>
      </w:r>
    </w:p>
    <w:p w:rsidR="00000000" w:rsidDel="00000000" w:rsidP="00000000" w:rsidRDefault="00000000" w:rsidRPr="00000000" w14:paraId="00000142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5.2 - The system must be able to allow a user to ask question to a UC/Invigilator via the student client</w:t>
      </w:r>
    </w:p>
    <w:p w:rsidR="00000000" w:rsidDel="00000000" w:rsidP="00000000" w:rsidRDefault="00000000" w:rsidRPr="00000000" w14:paraId="00000143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5.3 - The system must be able to present Notification from the UC</w:t>
      </w:r>
    </w:p>
    <w:p w:rsidR="00000000" w:rsidDel="00000000" w:rsidP="00000000" w:rsidRDefault="00000000" w:rsidRPr="00000000" w14:paraId="00000144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5.4 - The system must be able to notify students when they have limited time left</w:t>
      </w:r>
    </w:p>
    <w:p w:rsidR="00000000" w:rsidDel="00000000" w:rsidP="00000000" w:rsidRDefault="00000000" w:rsidRPr="00000000" w14:paraId="00000145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5.5 - The system must provide a mechanism for saving a students work</w:t>
      </w:r>
    </w:p>
    <w:p w:rsidR="00000000" w:rsidDel="00000000" w:rsidP="00000000" w:rsidRDefault="00000000" w:rsidRPr="00000000" w14:paraId="00000146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5.6 - The system must provide the ability to end an assessment early</w:t>
      </w:r>
    </w:p>
    <w:p w:rsidR="00000000" w:rsidDel="00000000" w:rsidP="00000000" w:rsidRDefault="00000000" w:rsidRPr="00000000" w14:paraId="00000147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5.7 - The system must be able to sync the student work folder to the backend server</w:t>
      </w:r>
    </w:p>
    <w:p w:rsidR="00000000" w:rsidDel="00000000" w:rsidP="00000000" w:rsidRDefault="00000000" w:rsidRPr="00000000" w14:paraId="00000148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Changing Computer during an Assessment </w:t>
        <w:br w:type="textWrapping"/>
      </w:r>
      <w:r w:rsidDel="00000000" w:rsidR="00000000" w:rsidRPr="00000000">
        <w:rPr>
          <w:rtl w:val="0"/>
        </w:rPr>
        <w:t xml:space="preserve">6.1 - The system must be able to retrieve the most recently updated test data from the database</w:t>
      </w:r>
    </w:p>
    <w:p w:rsidR="00000000" w:rsidDel="00000000" w:rsidP="00000000" w:rsidRDefault="00000000" w:rsidRPr="00000000" w14:paraId="0000014A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Test-time Alteration during the Test</w:t>
        <w:br w:type="textWrapping"/>
      </w:r>
      <w:r w:rsidDel="00000000" w:rsidR="00000000" w:rsidRPr="00000000">
        <w:rPr>
          <w:rtl w:val="0"/>
        </w:rPr>
        <w:t xml:space="preserve">7.1 - The system must be able adjust the duration of a students assessment</w:t>
      </w:r>
    </w:p>
    <w:p w:rsidR="00000000" w:rsidDel="00000000" w:rsidP="00000000" w:rsidRDefault="00000000" w:rsidRPr="00000000" w14:paraId="0000014C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UC Send Alerts to Students</w:t>
        <w:br w:type="textWrapping"/>
      </w:r>
      <w:r w:rsidDel="00000000" w:rsidR="00000000" w:rsidRPr="00000000">
        <w:rPr>
          <w:rtl w:val="0"/>
        </w:rPr>
        <w:t xml:space="preserve">8.1 - The system must store the messages sent to and from for auditing purposes</w:t>
      </w:r>
    </w:p>
    <w:p w:rsidR="00000000" w:rsidDel="00000000" w:rsidP="00000000" w:rsidRDefault="00000000" w:rsidRPr="00000000" w14:paraId="0000014E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8.2 - The system must be able to send and retrieve alerts</w:t>
      </w:r>
    </w:p>
    <w:p w:rsidR="00000000" w:rsidDel="00000000" w:rsidP="00000000" w:rsidRDefault="00000000" w:rsidRPr="00000000" w14:paraId="0000014F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UC/Invigilator View Student Messages </w:t>
        <w:br w:type="textWrapping"/>
      </w:r>
      <w:r w:rsidDel="00000000" w:rsidR="00000000" w:rsidRPr="00000000">
        <w:rPr>
          <w:rtl w:val="0"/>
        </w:rPr>
        <w:t xml:space="preserve">9.1 - The system must be able to receive messages</w:t>
      </w:r>
    </w:p>
    <w:p w:rsidR="00000000" w:rsidDel="00000000" w:rsidP="00000000" w:rsidRDefault="00000000" w:rsidRPr="00000000" w14:paraId="00000151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9.2 - The system must be able to mark the messages as resolved</w:t>
      </w:r>
    </w:p>
    <w:p w:rsidR="00000000" w:rsidDel="00000000" w:rsidP="00000000" w:rsidRDefault="00000000" w:rsidRPr="00000000" w14:paraId="00000152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Create Incident Notes During Test (UC)  </w:t>
        <w:br w:type="textWrapping"/>
      </w:r>
      <w:r w:rsidDel="00000000" w:rsidR="00000000" w:rsidRPr="00000000">
        <w:rPr>
          <w:rtl w:val="0"/>
        </w:rPr>
        <w:t xml:space="preserve">10.1 - The system must store the messages sent to and from for auditing purposes</w:t>
      </w:r>
    </w:p>
    <w:p w:rsidR="00000000" w:rsidDel="00000000" w:rsidP="00000000" w:rsidRDefault="00000000" w:rsidRPr="00000000" w14:paraId="00000154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10.2 - The system must be able to send and receive messages</w:t>
      </w:r>
    </w:p>
    <w:p w:rsidR="00000000" w:rsidDel="00000000" w:rsidP="00000000" w:rsidRDefault="00000000" w:rsidRPr="00000000" w14:paraId="00000155">
      <w:pPr>
        <w:spacing w:after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Ending an Assessment  </w:t>
        <w:br w:type="textWrapping"/>
      </w:r>
      <w:r w:rsidDel="00000000" w:rsidR="00000000" w:rsidRPr="00000000">
        <w:rPr>
          <w:rtl w:val="0"/>
        </w:rPr>
        <w:t xml:space="preserve">11.1 - The system must be able to sync the work folder with the backend</w:t>
      </w:r>
    </w:p>
    <w:p w:rsidR="00000000" w:rsidDel="00000000" w:rsidP="00000000" w:rsidRDefault="00000000" w:rsidRPr="00000000" w14:paraId="00000157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Viewing Work Folder after an Assessment  </w:t>
      </w:r>
      <w:r w:rsidDel="00000000" w:rsidR="00000000" w:rsidRPr="00000000">
        <w:rPr>
          <w:rtl w:val="0"/>
        </w:rPr>
        <w:br w:type="textWrapping"/>
        <w:t xml:space="preserve">11.2 - The system must be able to restrict access to the work folder</w:t>
      </w:r>
    </w:p>
    <w:p w:rsidR="00000000" w:rsidDel="00000000" w:rsidP="00000000" w:rsidRDefault="00000000" w:rsidRPr="00000000" w14:paraId="00000159">
      <w:pPr>
        <w:spacing w:after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Uploading an Assessment  </w:t>
        <w:br w:type="textWrapping"/>
      </w:r>
      <w:r w:rsidDel="00000000" w:rsidR="00000000" w:rsidRPr="00000000">
        <w:rPr>
          <w:rtl w:val="0"/>
        </w:rPr>
        <w:t xml:space="preserve">13.1 - The system must be able to interpret a list of student ids to student users</w:t>
      </w:r>
    </w:p>
    <w:p w:rsidR="00000000" w:rsidDel="00000000" w:rsidP="00000000" w:rsidRDefault="00000000" w:rsidRPr="00000000" w14:paraId="0000015B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13.2 - The system must allow for assessment documents to be uploaded</w:t>
      </w:r>
    </w:p>
    <w:p w:rsidR="00000000" w:rsidDel="00000000" w:rsidP="00000000" w:rsidRDefault="00000000" w:rsidRPr="00000000" w14:paraId="0000015C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13.3 - The system must be able to save and validate assessment information</w:t>
      </w:r>
    </w:p>
    <w:p w:rsidR="00000000" w:rsidDel="00000000" w:rsidP="00000000" w:rsidRDefault="00000000" w:rsidRPr="00000000" w14:paraId="0000015D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View/Edit Upcoming Assessment  </w:t>
        <w:br w:type="textWrapping"/>
      </w:r>
      <w:r w:rsidDel="00000000" w:rsidR="00000000" w:rsidRPr="00000000">
        <w:rPr>
          <w:rtl w:val="0"/>
        </w:rPr>
        <w:t xml:space="preserve">14.1 - The system must be able to update assessment information</w:t>
      </w:r>
    </w:p>
    <w:p w:rsidR="00000000" w:rsidDel="00000000" w:rsidP="00000000" w:rsidRDefault="00000000" w:rsidRPr="00000000" w14:paraId="0000015F">
      <w:pPr>
        <w:spacing w:after="120" w:lineRule="auto"/>
        <w:rPr/>
      </w:pPr>
      <w:r w:rsidDel="00000000" w:rsidR="00000000" w:rsidRPr="00000000">
        <w:rPr>
          <w:rtl w:val="0"/>
        </w:rPr>
        <w:t xml:space="preserve">14.2 - The system must be able to upload assessment documents</w:t>
      </w:r>
    </w:p>
    <w:p w:rsidR="00000000" w:rsidDel="00000000" w:rsidP="00000000" w:rsidRDefault="00000000" w:rsidRPr="00000000" w14:paraId="00000160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Health Monitoring  </w:t>
        <w:br w:type="textWrapping"/>
      </w:r>
      <w:r w:rsidDel="00000000" w:rsidR="00000000" w:rsidRPr="00000000">
        <w:rPr>
          <w:rtl w:val="0"/>
        </w:rPr>
        <w:t xml:space="preserve">15.1 - Provide observability to usage of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spacing w:after="0" w:afterAutospacing="0" w:line="360" w:lineRule="auto"/>
        <w:ind w:left="2880" w:hanging="360"/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spacing w:after="0" w:afterAutospacing="0" w:line="360" w:lineRule="auto"/>
        <w:ind w:left="2880" w:hanging="360"/>
      </w:pPr>
      <w:r w:rsidDel="00000000" w:rsidR="00000000" w:rsidRPr="00000000">
        <w:rPr>
          <w:rtl w:val="0"/>
        </w:rPr>
        <w:t xml:space="preserve">Threading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spacing w:after="120" w:line="360" w:lineRule="auto"/>
        <w:ind w:left="2880" w:hanging="360"/>
      </w:pPr>
      <w:r w:rsidDel="00000000" w:rsidR="00000000" w:rsidRPr="00000000">
        <w:rPr>
          <w:rtl w:val="0"/>
        </w:rPr>
        <w:t xml:space="preserve">Network usage</w:t>
      </w:r>
    </w:p>
    <w:p w:rsidR="00000000" w:rsidDel="00000000" w:rsidP="00000000" w:rsidRDefault="00000000" w:rsidRPr="00000000" w14:paraId="00000165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15.2 - Must be able to send emails, when conditions based on observability metrics are met. E.g when ram usage &gt; 90%</w:t>
      </w:r>
    </w:p>
    <w:p w:rsidR="00000000" w:rsidDel="00000000" w:rsidP="00000000" w:rsidRDefault="00000000" w:rsidRPr="00000000" w14:paraId="00000166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15.3 - Display Observability metrics as graphs</w:t>
      </w:r>
    </w:p>
    <w:p w:rsidR="00000000" w:rsidDel="00000000" w:rsidP="00000000" w:rsidRDefault="00000000" w:rsidRPr="00000000" w14:paraId="00000167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Performance Monitoring  </w:t>
        <w:br w:type="textWrapping"/>
      </w:r>
      <w:r w:rsidDel="00000000" w:rsidR="00000000" w:rsidRPr="00000000">
        <w:rPr>
          <w:rtl w:val="0"/>
        </w:rPr>
        <w:t xml:space="preserve">16.1 - Provide observability to usage of</w:t>
      </w:r>
    </w:p>
    <w:p w:rsidR="00000000" w:rsidDel="00000000" w:rsidP="00000000" w:rsidRDefault="00000000" w:rsidRPr="00000000" w14:paraId="0000016D">
      <w:pPr>
        <w:numPr>
          <w:ilvl w:val="1"/>
          <w:numId w:val="2"/>
        </w:numPr>
        <w:spacing w:after="0" w:afterAutospacing="0" w:line="360" w:lineRule="auto"/>
        <w:ind w:left="2880" w:hanging="360"/>
      </w:pPr>
      <w:r w:rsidDel="00000000" w:rsidR="00000000" w:rsidRPr="00000000">
        <w:rPr>
          <w:rtl w:val="0"/>
        </w:rPr>
        <w:t xml:space="preserve">Rsync processes</w:t>
      </w:r>
    </w:p>
    <w:p w:rsidR="00000000" w:rsidDel="00000000" w:rsidP="00000000" w:rsidRDefault="00000000" w:rsidRPr="00000000" w14:paraId="0000016E">
      <w:pPr>
        <w:numPr>
          <w:ilvl w:val="2"/>
          <w:numId w:val="2"/>
        </w:numPr>
        <w:spacing w:after="0" w:afterAutospacing="0" w:line="360" w:lineRule="auto"/>
        <w:ind w:left="3600" w:hanging="360"/>
      </w:pPr>
      <w:r w:rsidDel="00000000" w:rsidR="00000000" w:rsidRPr="00000000">
        <w:rPr>
          <w:rtl w:val="0"/>
        </w:rPr>
        <w:t xml:space="preserve">Num processes</w:t>
      </w:r>
    </w:p>
    <w:p w:rsidR="00000000" w:rsidDel="00000000" w:rsidP="00000000" w:rsidRDefault="00000000" w:rsidRPr="00000000" w14:paraId="0000016F">
      <w:pPr>
        <w:numPr>
          <w:ilvl w:val="2"/>
          <w:numId w:val="2"/>
        </w:numPr>
        <w:spacing w:after="0" w:afterAutospacing="0" w:line="360" w:lineRule="auto"/>
        <w:ind w:left="3600" w:hanging="360"/>
      </w:pPr>
      <w:r w:rsidDel="00000000" w:rsidR="00000000" w:rsidRPr="00000000">
        <w:rPr>
          <w:rtl w:val="0"/>
        </w:rPr>
        <w:t xml:space="preserve">Mean duration</w:t>
      </w:r>
    </w:p>
    <w:p w:rsidR="00000000" w:rsidDel="00000000" w:rsidP="00000000" w:rsidRDefault="00000000" w:rsidRPr="00000000" w14:paraId="00000170">
      <w:pPr>
        <w:numPr>
          <w:ilvl w:val="2"/>
          <w:numId w:val="2"/>
        </w:numPr>
        <w:spacing w:after="0" w:afterAutospacing="0" w:line="360" w:lineRule="auto"/>
        <w:ind w:left="3600" w:hanging="360"/>
      </w:pPr>
      <w:r w:rsidDel="00000000" w:rsidR="00000000" w:rsidRPr="00000000">
        <w:rPr>
          <w:rtl w:val="0"/>
        </w:rPr>
        <w:t xml:space="preserve">Max duration</w:t>
      </w:r>
    </w:p>
    <w:p w:rsidR="00000000" w:rsidDel="00000000" w:rsidP="00000000" w:rsidRDefault="00000000" w:rsidRPr="00000000" w14:paraId="00000171">
      <w:pPr>
        <w:numPr>
          <w:ilvl w:val="1"/>
          <w:numId w:val="2"/>
        </w:numPr>
        <w:spacing w:after="120" w:line="360" w:lineRule="auto"/>
        <w:ind w:left="2880" w:hanging="360"/>
      </w:pPr>
      <w:r w:rsidDel="00000000" w:rsidR="00000000" w:rsidRPr="00000000">
        <w:rPr>
          <w:rtl w:val="0"/>
        </w:rPr>
        <w:t xml:space="preserve">API usage</w:t>
      </w:r>
    </w:p>
    <w:p w:rsidR="00000000" w:rsidDel="00000000" w:rsidP="00000000" w:rsidRDefault="00000000" w:rsidRPr="00000000" w14:paraId="00000172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16.2 -Must be able to send emails, when conditions based on observability metrics are met. E.g when rsync num process &gt; 100 </w:t>
      </w:r>
    </w:p>
    <w:p w:rsidR="00000000" w:rsidDel="00000000" w:rsidP="00000000" w:rsidRDefault="00000000" w:rsidRPr="00000000" w14:paraId="00000173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20" w:line="276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line="276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after="120" w:line="360" w:lineRule="auto"/>
        <w:ind w:left="0" w:right="326.3842773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rPr>
          <w:b w:val="1"/>
          <w:u w:val="single"/>
        </w:rPr>
      </w:pPr>
      <w:bookmarkStart w:colFirst="0" w:colLast="0" w:name="_owexp7fez40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rPr/>
      </w:pPr>
      <w:bookmarkStart w:colFirst="0" w:colLast="0" w:name="_szo4mvf68s8v" w:id="5"/>
      <w:bookmarkEnd w:id="5"/>
      <w:r w:rsidDel="00000000" w:rsidR="00000000" w:rsidRPr="00000000">
        <w:rPr>
          <w:b w:val="1"/>
          <w:u w:val="single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 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Occasionally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Somewhat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Mostly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Fully Observed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Jay, 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Jay, 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Jay, 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Sanjay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 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Occasionally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Somewhat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Mostly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Fully Observed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Sanjay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Sanjay,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Jay,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Sanjay,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Jay,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D">
      <w:pPr>
        <w:pStyle w:val="Heading1"/>
        <w:rPr>
          <w:b w:val="1"/>
          <w:u w:val="single"/>
        </w:rPr>
      </w:pPr>
      <w:bookmarkStart w:colFirst="0" w:colLast="0" w:name="_64fqz3lw1wnk" w:id="6"/>
      <w:bookmarkEnd w:id="6"/>
      <w:r w:rsidDel="00000000" w:rsidR="00000000" w:rsidRPr="00000000">
        <w:rPr>
          <w:b w:val="1"/>
          <w:u w:val="single"/>
          <w:rtl w:val="0"/>
        </w:rPr>
        <w:t xml:space="preserve">NFR List</w:t>
      </w:r>
    </w:p>
    <w:p w:rsidR="00000000" w:rsidDel="00000000" w:rsidP="00000000" w:rsidRDefault="00000000" w:rsidRPr="00000000" w14:paraId="000002D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Interface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1.1 - </w:t>
      </w:r>
      <w:r w:rsidDel="00000000" w:rsidR="00000000" w:rsidRPr="00000000">
        <w:rPr>
          <w:rtl w:val="0"/>
        </w:rPr>
        <w:t xml:space="preserve">Colour</w:t>
      </w:r>
      <w:r w:rsidDel="00000000" w:rsidR="00000000" w:rsidRPr="00000000">
        <w:rPr>
          <w:rtl w:val="0"/>
        </w:rPr>
        <w:t xml:space="preserve"> Scheme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Student Client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2.1 - Dashboard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2.2 - Future and Past Assessments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2.3 - Display Assessments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2.4 - Download Past Assessments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2.5 - Current Assessment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 Bars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3.1 - Navigation Tab Bar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3.2 - Notifications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3.3 - Questions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3.4 - Settings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 Client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4.1 - Dashboard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4.2 - Create Assessment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4.3 - Current Assessment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4.4 - Student Profile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Hardware Interfaces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5.1 - Compatibility with non-desktop devices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5.2 - Interface provided to computers in lab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Software Interfaces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6.1 - Interfaces provided to the OS used by the computers in lab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6.2 - Software provides forms for test creation and scheduling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Communications Interfaces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7.1 - UC client provides communication interface to web browsers on computers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7.2 - UC client provides communication interface to network server used by invigilators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7.3 - Student client provides communication interface to network server used by students to store their submissions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7.4 - Student client provides communication interface to query messaging platform used to alert invigilators.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Persistent Error Messages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8.1 Error messages remain displayed until window has been closed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Help Alert Response Time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9.1 - Alert message sent to UC within 10 seconds after the help request is sent by the student.</w:t>
      </w:r>
    </w:p>
    <w:p w:rsidR="00000000" w:rsidDel="00000000" w:rsidP="00000000" w:rsidRDefault="00000000" w:rsidRPr="00000000" w14:paraId="000003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Ignore Alert Response Time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10.1 - Alert message sent to student within 10 seconds after a help request is ignored by the UC.</w:t>
      </w:r>
    </w:p>
    <w:p w:rsidR="00000000" w:rsidDel="00000000" w:rsidP="00000000" w:rsidRDefault="00000000" w:rsidRPr="00000000" w14:paraId="000003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Setup Efficiency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11.1 - A user should be able to log in and set up their assessment session within 5 mouse clicks. </w:t>
      </w:r>
    </w:p>
    <w:p w:rsidR="00000000" w:rsidDel="00000000" w:rsidP="00000000" w:rsidRDefault="00000000" w:rsidRPr="00000000" w14:paraId="000003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Folder/Server Backup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12.1 - The folder should be synchronised with the server every 5 minutes. </w:t>
      </w:r>
    </w:p>
    <w:p w:rsidR="00000000" w:rsidDel="00000000" w:rsidP="00000000" w:rsidRDefault="00000000" w:rsidRPr="00000000" w14:paraId="000003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 Standard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13.1 - The code adheres to Curtin University’s coding standard. </w:t>
      </w:r>
    </w:p>
    <w:p w:rsidR="00000000" w:rsidDel="00000000" w:rsidP="00000000" w:rsidRDefault="00000000" w:rsidRPr="00000000" w14:paraId="000003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Safety Requirements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14.1 - Data stored in folders provided to the students are backed up regularly and it meets the requirement set in 12.1.</w:t>
      </w:r>
    </w:p>
    <w:p w:rsidR="00000000" w:rsidDel="00000000" w:rsidP="00000000" w:rsidRDefault="00000000" w:rsidRPr="00000000" w14:paraId="000003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Security Requirements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15.1 - Users verified via ID login through the initial application view.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15.2 - Students receive signup emails with a signup link to create accounts.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15.3 - Student accounts cannot view assessments prior to the start of the test.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15.4 - Strong password policy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15.5 - Quick password recovery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15.6 - Failed password attempts recorded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15.7 - Only UC accounts allowed to access student work folder once the assessment is completed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15.8 - Student accounts cannot manipulate test timer apparatus manually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15.9 - All work folders secured  during and after test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15.10 - Application code obfuscation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15.11 - Database secured against SQL injections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Robustness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16.1 - Highly modular software where additional extensions can be integrated smoothly</w:t>
      </w:r>
    </w:p>
    <w:p w:rsidR="00000000" w:rsidDel="00000000" w:rsidP="00000000" w:rsidRDefault="00000000" w:rsidRPr="00000000" w14:paraId="000003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Maintainability</w:t>
      </w:r>
    </w:p>
    <w:p w:rsidR="00000000" w:rsidDel="00000000" w:rsidP="00000000" w:rsidRDefault="00000000" w:rsidRPr="00000000" w14:paraId="0000032A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17.1 - Written with clean code to future proof against functional obsolescence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Availability</w:t>
      </w:r>
    </w:p>
    <w:p w:rsidR="00000000" w:rsidDel="00000000" w:rsidP="00000000" w:rsidRDefault="00000000" w:rsidRPr="00000000" w14:paraId="0000032D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18.1 - Assessment material available to students once the session time has commenced and not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Usability</w:t>
      </w:r>
    </w:p>
    <w:p w:rsidR="00000000" w:rsidDel="00000000" w:rsidP="00000000" w:rsidRDefault="00000000" w:rsidRPr="00000000" w14:paraId="00000330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19.1 - Ensures that minimal time is spent setting up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20.1 - Project includes adequate documentation for students and admins for installation, use, and source code building.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